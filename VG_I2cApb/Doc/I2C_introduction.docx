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362" w:rsidRPr="00E6305A" w:rsidRDefault="00E6305A" w:rsidP="00734E29">
      <w:pPr>
        <w:pStyle w:val="Heading1"/>
        <w:rPr>
          <w:b w:val="0"/>
        </w:rPr>
      </w:pPr>
      <w:del w:id="1" w:author="Do Ngoc Quynh (FGA.LSI)" w:date="2020-06-02T05:53:00Z">
        <w:r w:rsidDel="000C6EB8">
          <w:delText xml:space="preserve">1/ </w:delText>
        </w:r>
      </w:del>
      <w:r>
        <w:t>Introduction about I2C:</w:t>
      </w:r>
      <w:bookmarkStart w:id="2" w:name="_GoBack"/>
      <w:bookmarkEnd w:id="2"/>
    </w:p>
    <w:p w:rsidR="00941362" w:rsidRPr="00941362" w:rsidRDefault="00941362" w:rsidP="00941362">
      <w:pPr>
        <w:rPr>
          <w:rFonts w:ascii="Times New Roman" w:hAnsi="Times New Roman" w:cs="Times New Roman"/>
        </w:rPr>
      </w:pPr>
      <w:r w:rsidRPr="00941362">
        <w:rPr>
          <w:rFonts w:ascii="Times New Roman" w:hAnsi="Times New Roman" w:cs="Times New Roman"/>
        </w:rPr>
        <w:t xml:space="preserve">I2C is a serial protocol for two-wire interface to connect low-speed devices. </w:t>
      </w:r>
    </w:p>
    <w:p w:rsidR="00941362" w:rsidRPr="00941362" w:rsidRDefault="00941362" w:rsidP="00941362">
      <w:pPr>
        <w:rPr>
          <w:rFonts w:ascii="Times New Roman" w:hAnsi="Times New Roman" w:cs="Times New Roman"/>
        </w:rPr>
      </w:pPr>
      <w:r w:rsidRPr="00941362">
        <w:rPr>
          <w:rFonts w:ascii="Times New Roman" w:hAnsi="Times New Roman" w:cs="Times New Roman"/>
        </w:rPr>
        <w:t>I2C bus is popular because it is simple to use, there can be more than one master, only upper bus speed is defined and only two wires with pull-up resistors are needed to connect almost unlimited number of I2C devices. I2C can use even slower microcontrollers with general-purpose I/O pins since they only need to generate correct Start and Stop conditions in addition to functions for reading and writing a byte.</w:t>
      </w:r>
    </w:p>
    <w:p w:rsidR="00941362" w:rsidRPr="00941362" w:rsidRDefault="00941362" w:rsidP="00941362">
      <w:pPr>
        <w:rPr>
          <w:rFonts w:ascii="Times New Roman" w:hAnsi="Times New Roman" w:cs="Times New Roman"/>
        </w:rPr>
      </w:pPr>
      <w:r w:rsidRPr="00941362">
        <w:rPr>
          <w:rFonts w:ascii="Times New Roman" w:hAnsi="Times New Roman" w:cs="Times New Roman"/>
          <w:noProof/>
          <w:color w:val="373737"/>
          <w:shd w:val="clear" w:color="auto" w:fill="F7F7F7"/>
        </w:rPr>
        <w:drawing>
          <wp:inline distT="0" distB="0" distL="0" distR="0" wp14:anchorId="5F6DC313" wp14:editId="10E19402">
            <wp:extent cx="4371975" cy="218954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C_introduction.png"/>
                    <pic:cNvPicPr/>
                  </pic:nvPicPr>
                  <pic:blipFill>
                    <a:blip r:embed="rId6">
                      <a:extLst>
                        <a:ext uri="{28A0092B-C50C-407E-A947-70E740481C1C}">
                          <a14:useLocalDpi xmlns:a14="http://schemas.microsoft.com/office/drawing/2010/main" val="0"/>
                        </a:ext>
                      </a:extLst>
                    </a:blip>
                    <a:stretch>
                      <a:fillRect/>
                    </a:stretch>
                  </pic:blipFill>
                  <pic:spPr>
                    <a:xfrm>
                      <a:off x="0" y="0"/>
                      <a:ext cx="4388205" cy="2197670"/>
                    </a:xfrm>
                    <a:prstGeom prst="rect">
                      <a:avLst/>
                    </a:prstGeom>
                  </pic:spPr>
                </pic:pic>
              </a:graphicData>
            </a:graphic>
          </wp:inline>
        </w:drawing>
      </w:r>
    </w:p>
    <w:p w:rsidR="00941362" w:rsidRPr="00941362" w:rsidRDefault="00941362" w:rsidP="00941362">
      <w:pPr>
        <w:rPr>
          <w:rFonts w:ascii="Times New Roman" w:hAnsi="Times New Roman" w:cs="Times New Roman"/>
        </w:rPr>
      </w:pPr>
      <w:r w:rsidRPr="00941362">
        <w:rPr>
          <w:rFonts w:ascii="Times New Roman" w:hAnsi="Times New Roman" w:cs="Times New Roman"/>
        </w:rPr>
        <w:t xml:space="preserve"> </w:t>
      </w:r>
    </w:p>
    <w:p w:rsidR="00941362" w:rsidRPr="00941362" w:rsidRDefault="00941362" w:rsidP="00941362">
      <w:pPr>
        <w:rPr>
          <w:rFonts w:ascii="Times New Roman" w:hAnsi="Times New Roman" w:cs="Times New Roman"/>
        </w:rPr>
      </w:pPr>
      <w:r w:rsidRPr="00941362">
        <w:rPr>
          <w:rFonts w:ascii="Times New Roman" w:hAnsi="Times New Roman" w:cs="Times New Roman"/>
        </w:rPr>
        <w:t>Each slave device has a unique address. Transfer from and to master device is serial and it is split into 8-bit packets. All these simple requirements make it very simple to implement I2C interface even with cheap microcontrollers that have no special I2C hardware controller. You only need 2 free I/O pins and few simple i2C routines to send and receive commands.</w:t>
      </w:r>
    </w:p>
    <w:p w:rsidR="00941362" w:rsidRPr="00941362" w:rsidRDefault="00941362" w:rsidP="00941362">
      <w:pPr>
        <w:rPr>
          <w:rFonts w:ascii="Times New Roman" w:hAnsi="Times New Roman" w:cs="Times New Roman"/>
        </w:rPr>
      </w:pPr>
      <w:r w:rsidRPr="00941362">
        <w:rPr>
          <w:rFonts w:ascii="Times New Roman" w:hAnsi="Times New Roman" w:cs="Times New Roman"/>
        </w:rPr>
        <w:t>Some external devices have I2C interface such as microcontrollers, EFROM, A/D, D/A converter…</w:t>
      </w:r>
    </w:p>
    <w:p w:rsidR="00941362" w:rsidRPr="00E6305A" w:rsidRDefault="00941362" w:rsidP="00734E29">
      <w:pPr>
        <w:pStyle w:val="Heading1"/>
        <w:rPr>
          <w:b w:val="0"/>
        </w:rPr>
      </w:pPr>
      <w:del w:id="3" w:author="Do Ngoc Quynh (FGA.LSI)" w:date="2020-06-02T05:53:00Z">
        <w:r w:rsidRPr="00E6305A" w:rsidDel="000C6EB8">
          <w:delText xml:space="preserve">2/ </w:delText>
        </w:r>
      </w:del>
      <w:r w:rsidRPr="00E6305A">
        <w:t>Specification:</w:t>
      </w:r>
    </w:p>
    <w:p w:rsidR="00941362" w:rsidRPr="000C6EB8" w:rsidRDefault="00941362" w:rsidP="000C6EB8">
      <w:pPr>
        <w:pStyle w:val="Heading2"/>
        <w:rPr>
          <w:rPrChange w:id="4" w:author="Do Ngoc Quynh (FGA.LSI)" w:date="2020-06-02T05:53:00Z">
            <w:rPr/>
          </w:rPrChange>
        </w:rPr>
        <w:pPrChange w:id="5" w:author="Do Ngoc Quynh (FGA.LSI)" w:date="2020-06-02T05:53:00Z">
          <w:pPr>
            <w:pStyle w:val="Heading2"/>
          </w:pPr>
        </w:pPrChange>
      </w:pPr>
      <w:del w:id="6" w:author="Do Ngoc Quynh (FGA.LSI)" w:date="2020-06-02T05:53:00Z">
        <w:r w:rsidRPr="000C6EB8" w:rsidDel="000C6EB8">
          <w:rPr>
            <w:rPrChange w:id="7" w:author="Do Ngoc Quynh (FGA.LSI)" w:date="2020-06-02T05:53:00Z">
              <w:rPr/>
            </w:rPrChange>
          </w:rPr>
          <w:delText xml:space="preserve">a/ </w:delText>
        </w:r>
      </w:del>
      <w:r w:rsidRPr="000C6EB8">
        <w:rPr>
          <w:rPrChange w:id="8" w:author="Do Ngoc Quynh (FGA.LSI)" w:date="2020-06-02T05:53:00Z">
            <w:rPr/>
          </w:rPrChange>
        </w:rPr>
        <w:t>Interface</w:t>
      </w:r>
    </w:p>
    <w:p w:rsidR="00941362" w:rsidRDefault="00941362" w:rsidP="00941362">
      <w:pPr>
        <w:rPr>
          <w:rFonts w:ascii="Times New Roman" w:hAnsi="Times New Roman" w:cs="Times New Roman"/>
        </w:rPr>
      </w:pPr>
      <w:r w:rsidRPr="00941362">
        <w:rPr>
          <w:rFonts w:ascii="Times New Roman" w:hAnsi="Times New Roman" w:cs="Times New Roman"/>
        </w:rPr>
        <w:t xml:space="preserve">I2C uses only two wires: </w:t>
      </w:r>
    </w:p>
    <w:p w:rsidR="00310994" w:rsidRPr="00941362" w:rsidRDefault="00310994" w:rsidP="0094136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41362" w:rsidRPr="00941362" w:rsidTr="00941362">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Signal name</w:t>
            </w:r>
          </w:p>
        </w:tc>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Function</w:t>
            </w:r>
          </w:p>
        </w:tc>
      </w:tr>
      <w:tr w:rsidR="00941362" w:rsidRPr="00941362" w:rsidTr="00941362">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SCL</w:t>
            </w:r>
          </w:p>
        </w:tc>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Serial clock</w:t>
            </w:r>
          </w:p>
        </w:tc>
      </w:tr>
      <w:tr w:rsidR="00941362" w:rsidRPr="00941362" w:rsidTr="00941362">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SDA</w:t>
            </w:r>
          </w:p>
        </w:tc>
        <w:tc>
          <w:tcPr>
            <w:tcW w:w="4675" w:type="dxa"/>
          </w:tcPr>
          <w:p w:rsidR="00941362" w:rsidRPr="00941362" w:rsidRDefault="00941362" w:rsidP="00F56FBA">
            <w:pPr>
              <w:rPr>
                <w:rFonts w:ascii="Times New Roman" w:hAnsi="Times New Roman" w:cs="Times New Roman"/>
              </w:rPr>
            </w:pPr>
            <w:r w:rsidRPr="00941362">
              <w:rPr>
                <w:rFonts w:ascii="Times New Roman" w:hAnsi="Times New Roman" w:cs="Times New Roman"/>
              </w:rPr>
              <w:t>Serial data</w:t>
            </w:r>
          </w:p>
        </w:tc>
      </w:tr>
    </w:tbl>
    <w:p w:rsidR="00941362" w:rsidRPr="00941362" w:rsidRDefault="00941362" w:rsidP="00941362">
      <w:pPr>
        <w:rPr>
          <w:rFonts w:ascii="Times New Roman" w:hAnsi="Times New Roman" w:cs="Times New Roman"/>
        </w:rPr>
      </w:pPr>
    </w:p>
    <w:p w:rsidR="00941362" w:rsidRPr="00941362" w:rsidRDefault="00941362" w:rsidP="00941362">
      <w:pPr>
        <w:rPr>
          <w:rFonts w:ascii="Times New Roman" w:hAnsi="Times New Roman" w:cs="Times New Roman"/>
        </w:rPr>
      </w:pPr>
      <w:r w:rsidRPr="00941362">
        <w:rPr>
          <w:rFonts w:ascii="Times New Roman" w:hAnsi="Times New Roman" w:cs="Times New Roman"/>
        </w:rPr>
        <w:t>Both need to be pulled up with a resistor to +</w:t>
      </w:r>
      <w:proofErr w:type="spellStart"/>
      <w:r w:rsidRPr="00941362">
        <w:rPr>
          <w:rFonts w:ascii="Times New Roman" w:hAnsi="Times New Roman" w:cs="Times New Roman"/>
        </w:rPr>
        <w:t>Vdd</w:t>
      </w:r>
      <w:proofErr w:type="spellEnd"/>
      <w:r w:rsidRPr="00941362">
        <w:rPr>
          <w:rFonts w:ascii="Times New Roman" w:hAnsi="Times New Roman" w:cs="Times New Roman"/>
        </w:rPr>
        <w:t>. There are also I2C level shifters which can be used to connect to two I2C buses with different voltages.</w:t>
      </w:r>
    </w:p>
    <w:p w:rsidR="00941362" w:rsidRPr="00310994" w:rsidRDefault="00941362" w:rsidP="00734E29">
      <w:pPr>
        <w:pStyle w:val="Heading2"/>
      </w:pPr>
      <w:del w:id="9" w:author="Do Ngoc Quynh (FGA.LSI)" w:date="2020-06-02T05:53:00Z">
        <w:r w:rsidRPr="00310994" w:rsidDel="000C6EB8">
          <w:delText xml:space="preserve">b/ </w:delText>
        </w:r>
      </w:del>
      <w:r w:rsidRPr="00310994">
        <w:t>Data structure</w:t>
      </w:r>
    </w:p>
    <w:p w:rsidR="00941362" w:rsidRPr="00941362" w:rsidRDefault="00941362" w:rsidP="00941362">
      <w:pPr>
        <w:rPr>
          <w:rFonts w:ascii="Times New Roman" w:hAnsi="Times New Roman" w:cs="Times New Roman"/>
        </w:rPr>
      </w:pPr>
      <w:r w:rsidRPr="00941362">
        <w:rPr>
          <w:rFonts w:ascii="Times New Roman" w:hAnsi="Times New Roman" w:cs="Times New Roman"/>
        </w:rPr>
        <w:lastRenderedPageBreak/>
        <w:t>With I2C, data is transferred in messages. Messages are broken up into frames of data. Each message has an address frame that contains the binary address of the slave, and one or more data frames that contain the data being transmitted. The message also includes start and stop conditions, read/write bits, and ACK/NACK bits between each data frame:</w:t>
      </w:r>
    </w:p>
    <w:p w:rsidR="00941362" w:rsidRPr="00941362" w:rsidRDefault="00941362" w:rsidP="00941362">
      <w:pPr>
        <w:rPr>
          <w:rFonts w:ascii="Times New Roman" w:hAnsi="Times New Roman" w:cs="Times New Roman"/>
        </w:rPr>
      </w:pPr>
      <w:r w:rsidRPr="00941362">
        <w:rPr>
          <w:rFonts w:ascii="Times New Roman" w:hAnsi="Times New Roman" w:cs="Times New Roman"/>
        </w:rPr>
        <w:t xml:space="preserve">  </w:t>
      </w:r>
      <w:r w:rsidRPr="00941362">
        <w:rPr>
          <w:rFonts w:ascii="Times New Roman" w:hAnsi="Times New Roman" w:cs="Times New Roman"/>
          <w:b/>
          <w:noProof/>
          <w:color w:val="000000"/>
        </w:rPr>
        <w:drawing>
          <wp:inline distT="0" distB="0" distL="0" distR="0" wp14:anchorId="682D8F6F" wp14:editId="36E488A4">
            <wp:extent cx="5943600" cy="1499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to-I2C-Message-Frame-and-Bit-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99870"/>
                    </a:xfrm>
                    <a:prstGeom prst="rect">
                      <a:avLst/>
                    </a:prstGeom>
                  </pic:spPr>
                </pic:pic>
              </a:graphicData>
            </a:graphic>
          </wp:inline>
        </w:drawing>
      </w:r>
    </w:p>
    <w:p w:rsidR="00941362" w:rsidRPr="00941362" w:rsidRDefault="00941362" w:rsidP="00941362">
      <w:pPr>
        <w:rPr>
          <w:rFonts w:ascii="Times New Roman" w:hAnsi="Times New Roman" w:cs="Times New Roman"/>
        </w:rPr>
      </w:pPr>
    </w:p>
    <w:p w:rsidR="00941362" w:rsidRPr="00941362" w:rsidRDefault="00941362" w:rsidP="00941362">
      <w:pPr>
        <w:rPr>
          <w:rFonts w:ascii="Times New Roman" w:hAnsi="Times New Roman" w:cs="Times New Roman"/>
        </w:rPr>
      </w:pPr>
      <w:r w:rsidRPr="00941362">
        <w:rPr>
          <w:rFonts w:ascii="Times New Roman" w:hAnsi="Times New Roman" w:cs="Times New Roman"/>
        </w:rPr>
        <w:t>Start Condition: The SDA line switches from a high voltage level to a low voltage level before the SCL line switches from high to low.</w:t>
      </w:r>
    </w:p>
    <w:p w:rsidR="00941362" w:rsidRPr="00941362" w:rsidRDefault="00941362" w:rsidP="00941362">
      <w:pPr>
        <w:rPr>
          <w:rFonts w:ascii="Times New Roman" w:hAnsi="Times New Roman" w:cs="Times New Roman"/>
        </w:rPr>
      </w:pPr>
      <w:r w:rsidRPr="00941362">
        <w:rPr>
          <w:rFonts w:ascii="Times New Roman" w:hAnsi="Times New Roman" w:cs="Times New Roman"/>
        </w:rPr>
        <w:t>Stop Condition: The SDA line switches from a low voltage level to a high voltage level after the SCL line switches from low to high.</w:t>
      </w:r>
    </w:p>
    <w:p w:rsidR="00941362" w:rsidRPr="00941362" w:rsidRDefault="00941362" w:rsidP="00941362">
      <w:pPr>
        <w:rPr>
          <w:rFonts w:ascii="Times New Roman" w:hAnsi="Times New Roman" w:cs="Times New Roman"/>
        </w:rPr>
      </w:pPr>
      <w:r w:rsidRPr="00941362">
        <w:rPr>
          <w:rFonts w:ascii="Times New Roman" w:hAnsi="Times New Roman" w:cs="Times New Roman"/>
        </w:rPr>
        <w:t>Address Frame: A 7 or 10 bit sequence unique to each slave that identifies the slave when the master wants to talk to it.</w:t>
      </w:r>
    </w:p>
    <w:p w:rsidR="00941362" w:rsidRPr="00941362" w:rsidRDefault="00941362" w:rsidP="00941362">
      <w:pPr>
        <w:rPr>
          <w:rFonts w:ascii="Times New Roman" w:hAnsi="Times New Roman" w:cs="Times New Roman"/>
        </w:rPr>
      </w:pPr>
      <w:r w:rsidRPr="00941362">
        <w:rPr>
          <w:rFonts w:ascii="Times New Roman" w:hAnsi="Times New Roman" w:cs="Times New Roman"/>
        </w:rPr>
        <w:t>Read/Write Bit: A single bit specifying whether the master is sending data to the slave (low voltage level) or requesting data from it (high voltage level).</w:t>
      </w:r>
    </w:p>
    <w:p w:rsidR="00941362" w:rsidRPr="00941362" w:rsidRDefault="00941362" w:rsidP="00941362">
      <w:pPr>
        <w:rPr>
          <w:rFonts w:ascii="Times New Roman" w:hAnsi="Times New Roman" w:cs="Times New Roman"/>
        </w:rPr>
      </w:pPr>
      <w:r w:rsidRPr="00941362">
        <w:rPr>
          <w:rFonts w:ascii="Times New Roman" w:hAnsi="Times New Roman" w:cs="Times New Roman"/>
        </w:rPr>
        <w:t>ACK/NACK Bit: Each frame in a message is followed by an acknowledge/no-acknowledge bit. If an address frame or data frame was successfully received, an ACK bit is returned to the sender from the receiving device.</w:t>
      </w:r>
    </w:p>
    <w:p w:rsidR="00941362" w:rsidRPr="00941362" w:rsidRDefault="00941362" w:rsidP="00941362">
      <w:pPr>
        <w:rPr>
          <w:rFonts w:ascii="Times New Roman" w:hAnsi="Times New Roman" w:cs="Times New Roman"/>
        </w:rPr>
      </w:pPr>
    </w:p>
    <w:p w:rsidR="00941362" w:rsidRPr="00941362" w:rsidRDefault="00941362" w:rsidP="00941362">
      <w:pPr>
        <w:rPr>
          <w:rFonts w:ascii="Times New Roman" w:hAnsi="Times New Roman" w:cs="Times New Roman"/>
        </w:rPr>
      </w:pPr>
      <w:r w:rsidRPr="00941362">
        <w:rPr>
          <w:rFonts w:ascii="Times New Roman" w:hAnsi="Times New Roman" w:cs="Times New Roman"/>
        </w:rPr>
        <w:t>ADDRESSING</w:t>
      </w:r>
    </w:p>
    <w:p w:rsidR="00941362" w:rsidRPr="00941362" w:rsidRDefault="00941362" w:rsidP="00941362">
      <w:pPr>
        <w:rPr>
          <w:rFonts w:ascii="Times New Roman" w:hAnsi="Times New Roman" w:cs="Times New Roman"/>
        </w:rPr>
      </w:pPr>
      <w:r w:rsidRPr="00941362">
        <w:rPr>
          <w:rFonts w:ascii="Times New Roman" w:hAnsi="Times New Roman" w:cs="Times New Roman"/>
        </w:rPr>
        <w:t>I2C doesn’t have slave select lines like SPI, so it needs another way to let the slave know that data is being sent to it, and not another slave. It does this by addressing. The address frame is always the first frame after the start bit in a new message.</w:t>
      </w:r>
    </w:p>
    <w:p w:rsidR="00941362" w:rsidRPr="00941362" w:rsidRDefault="00941362" w:rsidP="00941362">
      <w:pPr>
        <w:rPr>
          <w:rFonts w:ascii="Times New Roman" w:hAnsi="Times New Roman" w:cs="Times New Roman"/>
        </w:rPr>
      </w:pPr>
      <w:r w:rsidRPr="00941362">
        <w:rPr>
          <w:rFonts w:ascii="Times New Roman" w:hAnsi="Times New Roman" w:cs="Times New Roman"/>
        </w:rPr>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rsidR="00941362" w:rsidRPr="00941362" w:rsidRDefault="00941362" w:rsidP="00941362">
      <w:pPr>
        <w:rPr>
          <w:rFonts w:ascii="Times New Roman" w:hAnsi="Times New Roman" w:cs="Times New Roman"/>
        </w:rPr>
      </w:pPr>
      <w:r w:rsidRPr="00941362">
        <w:rPr>
          <w:rFonts w:ascii="Times New Roman" w:hAnsi="Times New Roman" w:cs="Times New Roman"/>
        </w:rPr>
        <w:t>READ/WRITE BIT</w:t>
      </w:r>
    </w:p>
    <w:p w:rsidR="00941362" w:rsidRPr="00941362" w:rsidRDefault="00941362" w:rsidP="00941362">
      <w:pPr>
        <w:rPr>
          <w:rFonts w:ascii="Times New Roman" w:hAnsi="Times New Roman" w:cs="Times New Roman"/>
        </w:rPr>
      </w:pPr>
      <w:r w:rsidRPr="00941362">
        <w:rPr>
          <w:rFonts w:ascii="Times New Roman" w:hAnsi="Times New Roman" w:cs="Times New Roman"/>
        </w:rPr>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rsidR="00941362" w:rsidRPr="00941362" w:rsidRDefault="00941362" w:rsidP="00941362">
      <w:pPr>
        <w:rPr>
          <w:rFonts w:ascii="Times New Roman" w:hAnsi="Times New Roman" w:cs="Times New Roman"/>
        </w:rPr>
      </w:pPr>
      <w:r w:rsidRPr="00941362">
        <w:rPr>
          <w:rFonts w:ascii="Times New Roman" w:hAnsi="Times New Roman" w:cs="Times New Roman"/>
        </w:rPr>
        <w:lastRenderedPageBreak/>
        <w:t>THE DATA FRAME</w:t>
      </w:r>
    </w:p>
    <w:p w:rsidR="00941362" w:rsidRPr="00941362" w:rsidRDefault="00941362" w:rsidP="00941362">
      <w:pPr>
        <w:rPr>
          <w:rFonts w:ascii="Times New Roman" w:hAnsi="Times New Roman" w:cs="Times New Roman"/>
        </w:rPr>
      </w:pPr>
      <w:r w:rsidRPr="00941362">
        <w:rPr>
          <w:rFonts w:ascii="Times New Roman" w:hAnsi="Times New Roman" w:cs="Times New Roman"/>
        </w:rPr>
        <w:t>After the master detects the ACK bit from the slave, the first data frame is ready to be sent.</w:t>
      </w:r>
    </w:p>
    <w:p w:rsidR="00941362" w:rsidRPr="00941362" w:rsidRDefault="00941362" w:rsidP="00941362">
      <w:pPr>
        <w:rPr>
          <w:rFonts w:ascii="Times New Roman" w:hAnsi="Times New Roman" w:cs="Times New Roman"/>
        </w:rPr>
      </w:pPr>
      <w:r w:rsidRPr="00941362">
        <w:rPr>
          <w:rFonts w:ascii="Times New Roman" w:hAnsi="Times New Roman" w:cs="Times New Roman"/>
        </w:rPr>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rsidR="00941362" w:rsidRPr="00941362" w:rsidRDefault="00941362" w:rsidP="00941362">
      <w:pPr>
        <w:rPr>
          <w:rFonts w:ascii="Times New Roman" w:hAnsi="Times New Roman" w:cs="Times New Roman"/>
        </w:rPr>
      </w:pPr>
      <w:r w:rsidRPr="00941362">
        <w:rPr>
          <w:rFonts w:ascii="Times New Roman" w:hAnsi="Times New Roman" w:cs="Times New Roman"/>
        </w:rPr>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rsidR="00941362" w:rsidRPr="00941362" w:rsidRDefault="00310994" w:rsidP="00941362">
      <w:pPr>
        <w:rPr>
          <w:rFonts w:ascii="Times New Roman" w:hAnsi="Times New Roman" w:cs="Times New Roman"/>
        </w:rPr>
      </w:pPr>
      <w:r>
        <w:rPr>
          <w:rFonts w:ascii="Times New Roman" w:hAnsi="Times New Roman" w:cs="Times New Roman"/>
        </w:rPr>
        <w:t>c/ Waveform</w:t>
      </w:r>
    </w:p>
    <w:p w:rsidR="00941362" w:rsidRPr="00941362" w:rsidRDefault="00941362" w:rsidP="00941362">
      <w:pPr>
        <w:rPr>
          <w:rFonts w:ascii="Times New Roman" w:hAnsi="Times New Roman" w:cs="Times New Roman"/>
        </w:rPr>
      </w:pPr>
      <w:r w:rsidRPr="00941362">
        <w:rPr>
          <w:rFonts w:ascii="Times New Roman" w:hAnsi="Times New Roman" w:cs="Times New Roman"/>
        </w:rPr>
        <w:t xml:space="preserve"> </w:t>
      </w:r>
    </w:p>
    <w:p w:rsidR="00941362" w:rsidRPr="00941362" w:rsidRDefault="00941362" w:rsidP="00941362">
      <w:pPr>
        <w:rPr>
          <w:rFonts w:ascii="Times New Roman" w:hAnsi="Times New Roman" w:cs="Times New Roman"/>
        </w:rPr>
      </w:pPr>
      <w:r w:rsidRPr="00941362">
        <w:rPr>
          <w:rFonts w:ascii="Times New Roman" w:hAnsi="Times New Roman" w:cs="Times New Roman"/>
          <w:noProof/>
        </w:rPr>
        <w:drawing>
          <wp:inline distT="0" distB="0" distL="0" distR="0" wp14:anchorId="5874BC6F" wp14:editId="116DDF52">
            <wp:extent cx="57150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2c-protocol.png"/>
                    <pic:cNvPicPr/>
                  </pic:nvPicPr>
                  <pic:blipFill>
                    <a:blip r:embed="rId8">
                      <a:extLst>
                        <a:ext uri="{28A0092B-C50C-407E-A947-70E740481C1C}">
                          <a14:useLocalDpi xmlns:a14="http://schemas.microsoft.com/office/drawing/2010/main" val="0"/>
                        </a:ext>
                      </a:extLst>
                    </a:blip>
                    <a:stretch>
                      <a:fillRect/>
                    </a:stretch>
                  </pic:blipFill>
                  <pic:spPr>
                    <a:xfrm>
                      <a:off x="0" y="0"/>
                      <a:ext cx="5715000" cy="952500"/>
                    </a:xfrm>
                    <a:prstGeom prst="rect">
                      <a:avLst/>
                    </a:prstGeom>
                  </pic:spPr>
                </pic:pic>
              </a:graphicData>
            </a:graphic>
          </wp:inline>
        </w:drawing>
      </w:r>
    </w:p>
    <w:p w:rsidR="00941362" w:rsidRPr="00941362" w:rsidRDefault="00941362" w:rsidP="00941362">
      <w:pPr>
        <w:rPr>
          <w:rFonts w:ascii="Times New Roman" w:hAnsi="Times New Roman" w:cs="Times New Roman"/>
        </w:rPr>
      </w:pPr>
      <w:r w:rsidRPr="00941362">
        <w:rPr>
          <w:rFonts w:ascii="Times New Roman" w:hAnsi="Times New Roman" w:cs="Times New Roman"/>
        </w:rPr>
        <w:t>In normal state both lines (SCL and SDA) are high. The communication is initiated by the master device. It generates the Start condition (S) followed by the address of the slave device (B1). If the bit 0 of the address byte was set to 0 the master device will write to the slave device (B2). Otherwise, the next byte will be read from the slave device. Once all bytes are read or written (</w:t>
      </w:r>
      <w:proofErr w:type="spellStart"/>
      <w:r w:rsidRPr="00941362">
        <w:rPr>
          <w:rFonts w:ascii="Times New Roman" w:hAnsi="Times New Roman" w:cs="Times New Roman"/>
        </w:rPr>
        <w:t>Bn</w:t>
      </w:r>
      <w:proofErr w:type="spellEnd"/>
      <w:r w:rsidRPr="00941362">
        <w:rPr>
          <w:rFonts w:ascii="Times New Roman" w:hAnsi="Times New Roman" w:cs="Times New Roman"/>
        </w:rPr>
        <w:t>) the master device generates Stop condition (P). This signals to other devices on the bus that the communication has ended and another device may use the bus.</w:t>
      </w:r>
    </w:p>
    <w:p w:rsidR="00941362" w:rsidRPr="00941362" w:rsidRDefault="00941362" w:rsidP="00941362">
      <w:pPr>
        <w:rPr>
          <w:rFonts w:ascii="Times New Roman" w:hAnsi="Times New Roman" w:cs="Times New Roman"/>
        </w:rPr>
      </w:pPr>
      <w:r w:rsidRPr="00941362">
        <w:rPr>
          <w:rFonts w:ascii="Times New Roman" w:hAnsi="Times New Roman" w:cs="Times New Roman"/>
        </w:rPr>
        <w:t>Most I2C devices support repeated start condition. This means that before the communication ends with a stop condition, master device can repeat start condition with address byte and change the mode from writing to reading.</w:t>
      </w:r>
    </w:p>
    <w:p w:rsidR="00941362" w:rsidRDefault="00941362" w:rsidP="00941362">
      <w:pPr>
        <w:rPr>
          <w:rFonts w:ascii="Times New Roman" w:hAnsi="Times New Roman" w:cs="Times New Roman"/>
        </w:rPr>
      </w:pPr>
    </w:p>
    <w:p w:rsidR="00E6305A" w:rsidRDefault="00E6305A" w:rsidP="00941362">
      <w:pPr>
        <w:rPr>
          <w:rFonts w:ascii="Times New Roman" w:hAnsi="Times New Roman" w:cs="Times New Roman"/>
        </w:rPr>
      </w:pPr>
    </w:p>
    <w:p w:rsidR="00E6305A" w:rsidRDefault="00E6305A" w:rsidP="00941362">
      <w:pPr>
        <w:rPr>
          <w:rFonts w:ascii="Times New Roman" w:hAnsi="Times New Roman" w:cs="Times New Roman"/>
        </w:rPr>
      </w:pPr>
    </w:p>
    <w:p w:rsidR="00E6305A" w:rsidRDefault="00E6305A" w:rsidP="00941362">
      <w:pPr>
        <w:rPr>
          <w:rFonts w:ascii="Times New Roman" w:hAnsi="Times New Roman" w:cs="Times New Roman"/>
        </w:rPr>
      </w:pPr>
    </w:p>
    <w:p w:rsidR="00E6305A" w:rsidRDefault="00E6305A" w:rsidP="00941362">
      <w:pPr>
        <w:rPr>
          <w:rFonts w:ascii="Times New Roman" w:hAnsi="Times New Roman" w:cs="Times New Roman"/>
        </w:rPr>
      </w:pPr>
    </w:p>
    <w:p w:rsidR="00FB2BE0" w:rsidRDefault="00FB2BE0" w:rsidP="00941362">
      <w:pPr>
        <w:rPr>
          <w:rFonts w:ascii="Times New Roman" w:hAnsi="Times New Roman" w:cs="Times New Roman"/>
        </w:rPr>
      </w:pPr>
    </w:p>
    <w:p w:rsidR="00FB2BE0" w:rsidRDefault="00FB2BE0" w:rsidP="00941362">
      <w:pPr>
        <w:rPr>
          <w:rFonts w:ascii="Times New Roman" w:hAnsi="Times New Roman" w:cs="Times New Roman"/>
        </w:rPr>
      </w:pPr>
    </w:p>
    <w:p w:rsidR="00FB2BE0" w:rsidRDefault="00FB2BE0" w:rsidP="00941362">
      <w:pPr>
        <w:rPr>
          <w:rFonts w:ascii="Times New Roman" w:hAnsi="Times New Roman" w:cs="Times New Roman"/>
        </w:rPr>
      </w:pPr>
    </w:p>
    <w:p w:rsidR="00FB2BE0" w:rsidRDefault="00FB2BE0" w:rsidP="00941362">
      <w:pPr>
        <w:rPr>
          <w:rFonts w:ascii="Times New Roman" w:hAnsi="Times New Roman" w:cs="Times New Roman"/>
        </w:rPr>
      </w:pPr>
    </w:p>
    <w:p w:rsidR="00FB2BE0" w:rsidRDefault="00FB2BE0" w:rsidP="00941362">
      <w:pPr>
        <w:rPr>
          <w:rFonts w:ascii="Times New Roman" w:hAnsi="Times New Roman" w:cs="Times New Roman"/>
        </w:rPr>
      </w:pPr>
    </w:p>
    <w:p w:rsidR="00E6305A" w:rsidRPr="00941362" w:rsidRDefault="00E6305A" w:rsidP="00941362">
      <w:pPr>
        <w:rPr>
          <w:rFonts w:ascii="Times New Roman" w:hAnsi="Times New Roman" w:cs="Times New Roman"/>
        </w:rPr>
      </w:pPr>
    </w:p>
    <w:p w:rsidR="00941362" w:rsidRPr="00941362" w:rsidRDefault="00E6305A" w:rsidP="000C6EB8">
      <w:pPr>
        <w:pStyle w:val="Heading1"/>
        <w:pPrChange w:id="10" w:author="Do Ngoc Quynh (FGA.LSI)" w:date="2020-06-02T05:53:00Z">
          <w:pPr/>
        </w:pPrChange>
      </w:pPr>
      <w:del w:id="11" w:author="Do Ngoc Quynh (FGA.LSI)" w:date="2020-06-02T05:53:00Z">
        <w:r w:rsidDel="00333203">
          <w:delText>2</w:delText>
        </w:r>
        <w:r w:rsidDel="000C6EB8">
          <w:delText xml:space="preserve">/ </w:delText>
        </w:r>
      </w:del>
      <w:r>
        <w:t>RTL intention design</w:t>
      </w:r>
    </w:p>
    <w:p w:rsidR="00941362" w:rsidRPr="00634EBE" w:rsidRDefault="006955F9" w:rsidP="00941362">
      <w:pPr>
        <w:rPr>
          <w:ins w:id="12" w:author="Do Ngoc Quynh (FGA.LSI)" w:date="2020-06-02T05:52:00Z"/>
          <w:rFonts w:ascii="Times New Roman" w:hAnsi="Times New Roman" w:cs="Times New Roman"/>
          <w:color w:val="FF0000"/>
          <w:rPrChange w:id="13" w:author="Do Ngoc Quynh (FGA.LSI)" w:date="2020-06-02T05:53:00Z">
            <w:rPr>
              <w:ins w:id="14" w:author="Do Ngoc Quynh (FGA.LSI)" w:date="2020-06-02T05:52:00Z"/>
              <w:rFonts w:ascii="Times New Roman" w:hAnsi="Times New Roman" w:cs="Times New Roman"/>
            </w:rPr>
          </w:rPrChange>
        </w:rPr>
      </w:pPr>
      <w:ins w:id="15" w:author="Do Ngoc Quynh (FGA.LSI)" w:date="2020-06-02T05:52:00Z">
        <w:r w:rsidRPr="00634EBE">
          <w:rPr>
            <w:rFonts w:ascii="Times New Roman" w:hAnsi="Times New Roman" w:cs="Times New Roman"/>
            <w:color w:val="FF0000"/>
            <w:rPrChange w:id="16" w:author="Do Ngoc Quynh (FGA.LSI)" w:date="2020-06-02T05:53:00Z">
              <w:rPr>
                <w:rFonts w:ascii="Times New Roman" w:hAnsi="Times New Roman" w:cs="Times New Roman"/>
              </w:rPr>
            </w:rPrChange>
          </w:rPr>
          <w:t>You should read I2C specification at first.</w:t>
        </w:r>
      </w:ins>
    </w:p>
    <w:p w:rsidR="006955F9" w:rsidRPr="00634EBE" w:rsidRDefault="006955F9" w:rsidP="00941362">
      <w:pPr>
        <w:rPr>
          <w:rFonts w:ascii="Times New Roman" w:hAnsi="Times New Roman" w:cs="Times New Roman"/>
          <w:color w:val="FF0000"/>
          <w:rPrChange w:id="17" w:author="Do Ngoc Quynh (FGA.LSI)" w:date="2020-06-02T05:53:00Z">
            <w:rPr>
              <w:rFonts w:ascii="Times New Roman" w:hAnsi="Times New Roman" w:cs="Times New Roman"/>
            </w:rPr>
          </w:rPrChange>
        </w:rPr>
      </w:pPr>
      <w:ins w:id="18" w:author="Do Ngoc Quynh (FGA.LSI)" w:date="2020-06-02T05:53:00Z">
        <w:r w:rsidRPr="00634EBE">
          <w:rPr>
            <w:rFonts w:ascii="Times New Roman" w:hAnsi="Times New Roman" w:cs="Times New Roman"/>
            <w:color w:val="FF0000"/>
            <w:rPrChange w:id="19" w:author="Do Ngoc Quynh (FGA.LSI)" w:date="2020-06-02T05:53:00Z">
              <w:rPr>
                <w:rFonts w:ascii="Times New Roman" w:hAnsi="Times New Roman" w:cs="Times New Roman"/>
              </w:rPr>
            </w:rPrChange>
          </w:rPr>
          <w:t xml:space="preserve">Link: </w:t>
        </w:r>
        <w:r w:rsidRPr="00634EBE">
          <w:rPr>
            <w:color w:val="FF0000"/>
            <w:rPrChange w:id="20" w:author="Do Ngoc Quynh (FGA.LSI)" w:date="2020-06-02T05:53:00Z">
              <w:rPr/>
            </w:rPrChange>
          </w:rPr>
          <w:fldChar w:fldCharType="begin"/>
        </w:r>
        <w:r w:rsidRPr="00634EBE">
          <w:rPr>
            <w:color w:val="FF0000"/>
            <w:rPrChange w:id="21" w:author="Do Ngoc Quynh (FGA.LSI)" w:date="2020-06-02T05:53:00Z">
              <w:rPr/>
            </w:rPrChange>
          </w:rPr>
          <w:instrText xml:space="preserve"> HYPERLINK "https://www.nxp.com/docs/en/user-guide/UM10204.pdf" </w:instrText>
        </w:r>
        <w:r w:rsidRPr="00634EBE">
          <w:rPr>
            <w:color w:val="FF0000"/>
            <w:rPrChange w:id="22" w:author="Do Ngoc Quynh (FGA.LSI)" w:date="2020-06-02T05:53:00Z">
              <w:rPr/>
            </w:rPrChange>
          </w:rPr>
          <w:fldChar w:fldCharType="separate"/>
        </w:r>
        <w:r w:rsidRPr="00634EBE">
          <w:rPr>
            <w:rStyle w:val="Hyperlink"/>
            <w:color w:val="FF0000"/>
            <w:rPrChange w:id="23" w:author="Do Ngoc Quynh (FGA.LSI)" w:date="2020-06-02T05:53:00Z">
              <w:rPr>
                <w:rStyle w:val="Hyperlink"/>
              </w:rPr>
            </w:rPrChange>
          </w:rPr>
          <w:t>https://www.nxp.com/docs/en/user-guide/UM10204.pdf</w:t>
        </w:r>
        <w:r w:rsidRPr="00634EBE">
          <w:rPr>
            <w:color w:val="FF0000"/>
            <w:rPrChange w:id="24" w:author="Do Ngoc Quynh (FGA.LSI)" w:date="2020-06-02T05:53:00Z">
              <w:rPr/>
            </w:rPrChange>
          </w:rPr>
          <w:fldChar w:fldCharType="end"/>
        </w:r>
      </w:ins>
    </w:p>
    <w:tbl>
      <w:tblPr>
        <w:tblStyle w:val="TableGrid"/>
        <w:tblW w:w="0" w:type="auto"/>
        <w:tblLook w:val="04A0" w:firstRow="1" w:lastRow="0" w:firstColumn="1" w:lastColumn="0" w:noHBand="0" w:noVBand="1"/>
      </w:tblPr>
      <w:tblGrid>
        <w:gridCol w:w="4675"/>
        <w:gridCol w:w="4675"/>
        <w:tblGridChange w:id="25">
          <w:tblGrid>
            <w:gridCol w:w="4675"/>
            <w:gridCol w:w="4675"/>
          </w:tblGrid>
        </w:tblGridChange>
      </w:tblGrid>
      <w:tr w:rsidR="00941362" w:rsidTr="00941362">
        <w:tc>
          <w:tcPr>
            <w:tcW w:w="4675" w:type="dxa"/>
          </w:tcPr>
          <w:p w:rsidR="00941362" w:rsidRDefault="00941362" w:rsidP="00941362">
            <w:pPr>
              <w:rPr>
                <w:rFonts w:ascii="Times New Roman" w:hAnsi="Times New Roman" w:cs="Times New Roman"/>
              </w:rPr>
            </w:pPr>
            <w:r>
              <w:rPr>
                <w:rFonts w:ascii="Times New Roman" w:hAnsi="Times New Roman" w:cs="Times New Roman"/>
              </w:rPr>
              <w:t>Address</w:t>
            </w:r>
          </w:p>
        </w:tc>
        <w:tc>
          <w:tcPr>
            <w:tcW w:w="4675" w:type="dxa"/>
          </w:tcPr>
          <w:p w:rsidR="00941362" w:rsidRDefault="00941362" w:rsidP="00941362">
            <w:pPr>
              <w:rPr>
                <w:ins w:id="26" w:author="Do Ngoc Quynh (FGA.LSI)" w:date="2020-06-02T05:46:00Z"/>
                <w:rFonts w:ascii="Times New Roman" w:hAnsi="Times New Roman" w:cs="Times New Roman"/>
              </w:rPr>
            </w:pPr>
            <w:r>
              <w:rPr>
                <w:rFonts w:ascii="Times New Roman" w:hAnsi="Times New Roman" w:cs="Times New Roman"/>
              </w:rPr>
              <w:t>10bit</w:t>
            </w:r>
          </w:p>
          <w:p w:rsidR="00734E29" w:rsidRDefault="00734E29" w:rsidP="00941362">
            <w:pPr>
              <w:rPr>
                <w:rFonts w:ascii="Times New Roman" w:hAnsi="Times New Roman" w:cs="Times New Roman"/>
              </w:rPr>
            </w:pPr>
            <w:ins w:id="27" w:author="Do Ngoc Quynh (FGA.LSI)" w:date="2020-06-02T05:48:00Z">
              <w:r w:rsidRPr="00734E29">
                <w:rPr>
                  <w:rFonts w:ascii="Times New Roman" w:hAnsi="Times New Roman" w:cs="Times New Roman"/>
                  <w:color w:val="FF0000"/>
                  <w:rPrChange w:id="28" w:author="Do Ngoc Quynh (FGA.LSI)" w:date="2020-06-02T05:48:00Z">
                    <w:rPr>
                      <w:rFonts w:ascii="Times New Roman" w:hAnsi="Times New Roman" w:cs="Times New Roman"/>
                    </w:rPr>
                  </w:rPrChange>
                </w:rPr>
                <w:sym w:font="Wingdings" w:char="F0E0"/>
              </w:r>
              <w:r w:rsidRPr="00734E29">
                <w:rPr>
                  <w:rFonts w:ascii="Times New Roman" w:hAnsi="Times New Roman" w:cs="Times New Roman"/>
                  <w:color w:val="FF0000"/>
                  <w:rPrChange w:id="29" w:author="Do Ngoc Quynh (FGA.LSI)" w:date="2020-06-02T05:48:00Z">
                    <w:rPr>
                      <w:rFonts w:ascii="Times New Roman" w:hAnsi="Times New Roman" w:cs="Times New Roman"/>
                    </w:rPr>
                  </w:rPrChange>
                </w:rPr>
                <w:t xml:space="preserve"> </w:t>
              </w:r>
            </w:ins>
            <w:ins w:id="30" w:author="Do Ngoc Quynh (FGA.LSI)" w:date="2020-06-02T05:46:00Z">
              <w:r w:rsidRPr="00734E29">
                <w:rPr>
                  <w:rFonts w:ascii="Times New Roman" w:hAnsi="Times New Roman" w:cs="Times New Roman"/>
                  <w:color w:val="FF0000"/>
                  <w:rPrChange w:id="31" w:author="Do Ngoc Quynh (FGA.LSI)" w:date="2020-06-02T05:48:00Z">
                    <w:rPr>
                      <w:rFonts w:ascii="Times New Roman" w:hAnsi="Times New Roman" w:cs="Times New Roman"/>
                    </w:rPr>
                  </w:rPrChange>
                </w:rPr>
                <w:t>Need only 7-bit address because the update version of I2C is I3C, it only supports 7-bit address.</w:t>
              </w:r>
            </w:ins>
          </w:p>
        </w:tc>
      </w:tr>
      <w:tr w:rsidR="00941362" w:rsidTr="00941362">
        <w:tc>
          <w:tcPr>
            <w:tcW w:w="4675" w:type="dxa"/>
          </w:tcPr>
          <w:p w:rsidR="00941362" w:rsidRDefault="00941362" w:rsidP="00941362">
            <w:pPr>
              <w:rPr>
                <w:rFonts w:ascii="Times New Roman" w:hAnsi="Times New Roman" w:cs="Times New Roman"/>
              </w:rPr>
            </w:pPr>
            <w:r>
              <w:rPr>
                <w:rFonts w:ascii="Times New Roman" w:hAnsi="Times New Roman" w:cs="Times New Roman"/>
              </w:rPr>
              <w:t>Mode</w:t>
            </w:r>
          </w:p>
        </w:tc>
        <w:tc>
          <w:tcPr>
            <w:tcW w:w="4675" w:type="dxa"/>
          </w:tcPr>
          <w:p w:rsidR="00941362" w:rsidRDefault="00941362" w:rsidP="00941362">
            <w:pPr>
              <w:rPr>
                <w:rFonts w:ascii="Times New Roman" w:hAnsi="Times New Roman" w:cs="Times New Roman"/>
              </w:rPr>
            </w:pPr>
            <w:r>
              <w:rPr>
                <w:rFonts w:ascii="Times New Roman" w:hAnsi="Times New Roman" w:cs="Times New Roman"/>
              </w:rPr>
              <w:t>3 modes:</w:t>
            </w:r>
          </w:p>
          <w:p w:rsidR="00941362" w:rsidRDefault="00941362" w:rsidP="0094136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Standar</w:t>
            </w:r>
            <w:proofErr w:type="spellEnd"/>
            <w:r>
              <w:rPr>
                <w:rFonts w:ascii="Times New Roman" w:hAnsi="Times New Roman" w:cs="Times New Roman"/>
              </w:rPr>
              <w:t xml:space="preserve">             :1 00 </w:t>
            </w:r>
            <w:proofErr w:type="spellStart"/>
            <w:r>
              <w:rPr>
                <w:rFonts w:ascii="Times New Roman" w:hAnsi="Times New Roman" w:cs="Times New Roman"/>
              </w:rPr>
              <w:t>kbit</w:t>
            </w:r>
            <w:proofErr w:type="spellEnd"/>
            <w:r>
              <w:rPr>
                <w:rFonts w:ascii="Times New Roman" w:hAnsi="Times New Roman" w:cs="Times New Roman"/>
              </w:rPr>
              <w:t>/s</w:t>
            </w:r>
          </w:p>
          <w:p w:rsidR="00941362" w:rsidRDefault="00941362" w:rsidP="00941362">
            <w:pPr>
              <w:rPr>
                <w:rFonts w:ascii="Times New Roman" w:hAnsi="Times New Roman" w:cs="Times New Roman"/>
              </w:rPr>
            </w:pPr>
            <w:r>
              <w:rPr>
                <w:rFonts w:ascii="Times New Roman" w:hAnsi="Times New Roman" w:cs="Times New Roman"/>
              </w:rPr>
              <w:t xml:space="preserve">    Fast-mode         :400 </w:t>
            </w:r>
            <w:proofErr w:type="spellStart"/>
            <w:r>
              <w:rPr>
                <w:rFonts w:ascii="Times New Roman" w:hAnsi="Times New Roman" w:cs="Times New Roman"/>
              </w:rPr>
              <w:t>kbit</w:t>
            </w:r>
            <w:proofErr w:type="spellEnd"/>
            <w:r>
              <w:rPr>
                <w:rFonts w:ascii="Times New Roman" w:hAnsi="Times New Roman" w:cs="Times New Roman"/>
              </w:rPr>
              <w:t>/s</w:t>
            </w:r>
          </w:p>
          <w:p w:rsidR="00941362" w:rsidRDefault="00941362" w:rsidP="00941362">
            <w:pPr>
              <w:rPr>
                <w:rFonts w:ascii="Times New Roman" w:hAnsi="Times New Roman" w:cs="Times New Roman"/>
              </w:rPr>
            </w:pPr>
            <w:r>
              <w:rPr>
                <w:rFonts w:ascii="Times New Roman" w:hAnsi="Times New Roman" w:cs="Times New Roman"/>
              </w:rPr>
              <w:t xml:space="preserve">    High speed        :3.4 M</w:t>
            </w:r>
            <w:r w:rsidR="00E6305A">
              <w:rPr>
                <w:rFonts w:ascii="Times New Roman" w:hAnsi="Times New Roman" w:cs="Times New Roman"/>
              </w:rPr>
              <w:t>bit/s</w:t>
            </w:r>
          </w:p>
        </w:tc>
      </w:tr>
      <w:tr w:rsidR="00941362" w:rsidTr="00941362">
        <w:tc>
          <w:tcPr>
            <w:tcW w:w="4675" w:type="dxa"/>
          </w:tcPr>
          <w:p w:rsidR="00941362" w:rsidRDefault="00310994" w:rsidP="00941362">
            <w:pPr>
              <w:rPr>
                <w:rFonts w:ascii="Times New Roman" w:hAnsi="Times New Roman" w:cs="Times New Roman"/>
              </w:rPr>
            </w:pPr>
            <w:r>
              <w:rPr>
                <w:rFonts w:ascii="Times New Roman" w:hAnsi="Times New Roman" w:cs="Times New Roman"/>
              </w:rPr>
              <w:t>ACK/NACK</w:t>
            </w:r>
          </w:p>
        </w:tc>
        <w:tc>
          <w:tcPr>
            <w:tcW w:w="4675" w:type="dxa"/>
          </w:tcPr>
          <w:p w:rsidR="00E6305A" w:rsidRDefault="00310994" w:rsidP="00941362">
            <w:pPr>
              <w:rPr>
                <w:rFonts w:ascii="Times New Roman" w:hAnsi="Times New Roman" w:cs="Times New Roman"/>
              </w:rPr>
            </w:pPr>
            <w:r>
              <w:rPr>
                <w:rFonts w:ascii="Times New Roman" w:hAnsi="Times New Roman" w:cs="Times New Roman"/>
              </w:rPr>
              <w:t>Support</w:t>
            </w:r>
          </w:p>
        </w:tc>
      </w:tr>
      <w:tr w:rsidR="00791DDA" w:rsidRPr="00791DDA" w:rsidTr="00941362">
        <w:trPr>
          <w:ins w:id="32" w:author="Do Ngoc Quynh (FGA.LSI)" w:date="2020-06-02T05:50:00Z"/>
        </w:trPr>
        <w:tc>
          <w:tcPr>
            <w:tcW w:w="4675" w:type="dxa"/>
          </w:tcPr>
          <w:p w:rsidR="00062C52" w:rsidRPr="00791DDA" w:rsidRDefault="00062C52" w:rsidP="00941362">
            <w:pPr>
              <w:rPr>
                <w:ins w:id="33" w:author="Do Ngoc Quynh (FGA.LSI)" w:date="2020-06-02T05:50:00Z"/>
                <w:rFonts w:ascii="Times New Roman" w:hAnsi="Times New Roman" w:cs="Times New Roman"/>
                <w:color w:val="FF0000"/>
                <w:rPrChange w:id="34" w:author="Do Ngoc Quynh (FGA.LSI)" w:date="2020-06-02T05:51:00Z">
                  <w:rPr>
                    <w:ins w:id="35" w:author="Do Ngoc Quynh (FGA.LSI)" w:date="2020-06-02T05:50:00Z"/>
                    <w:rFonts w:ascii="Times New Roman" w:hAnsi="Times New Roman" w:cs="Times New Roman"/>
                  </w:rPr>
                </w:rPrChange>
              </w:rPr>
            </w:pPr>
            <w:ins w:id="36" w:author="Do Ngoc Quynh (FGA.LSI)" w:date="2020-06-02T05:50:00Z">
              <w:r w:rsidRPr="00791DDA">
                <w:rPr>
                  <w:rFonts w:ascii="Times New Roman" w:hAnsi="Times New Roman" w:cs="Times New Roman"/>
                  <w:color w:val="FF0000"/>
                  <w:rPrChange w:id="37" w:author="Do Ngoc Quynh (FGA.LSI)" w:date="2020-06-02T05:51:00Z">
                    <w:rPr>
                      <w:rFonts w:ascii="Times New Roman" w:hAnsi="Times New Roman" w:cs="Times New Roman"/>
                    </w:rPr>
                  </w:rPrChange>
                </w:rPr>
                <w:t>FIFO</w:t>
              </w:r>
            </w:ins>
          </w:p>
        </w:tc>
        <w:tc>
          <w:tcPr>
            <w:tcW w:w="4675" w:type="dxa"/>
          </w:tcPr>
          <w:p w:rsidR="00062C52" w:rsidRPr="00791DDA" w:rsidRDefault="00062C52" w:rsidP="00941362">
            <w:pPr>
              <w:rPr>
                <w:ins w:id="38" w:author="Do Ngoc Quynh (FGA.LSI)" w:date="2020-06-02T05:50:00Z"/>
                <w:rFonts w:ascii="Times New Roman" w:hAnsi="Times New Roman" w:cs="Times New Roman"/>
                <w:color w:val="FF0000"/>
                <w:rPrChange w:id="39" w:author="Do Ngoc Quynh (FGA.LSI)" w:date="2020-06-02T05:51:00Z">
                  <w:rPr>
                    <w:ins w:id="40" w:author="Do Ngoc Quynh (FGA.LSI)" w:date="2020-06-02T05:50:00Z"/>
                    <w:rFonts w:ascii="Times New Roman" w:hAnsi="Times New Roman" w:cs="Times New Roman"/>
                  </w:rPr>
                </w:rPrChange>
              </w:rPr>
            </w:pPr>
            <w:ins w:id="41" w:author="Do Ngoc Quynh (FGA.LSI)" w:date="2020-06-02T05:51:00Z">
              <w:r w:rsidRPr="00791DDA">
                <w:rPr>
                  <w:rFonts w:ascii="Times New Roman" w:hAnsi="Times New Roman" w:cs="Times New Roman"/>
                  <w:color w:val="FF0000"/>
                  <w:rPrChange w:id="42" w:author="Do Ngoc Quynh (FGA.LSI)" w:date="2020-06-02T05:51:00Z">
                    <w:rPr>
                      <w:rFonts w:ascii="Times New Roman" w:hAnsi="Times New Roman" w:cs="Times New Roman"/>
                      <w:color w:val="FF0000"/>
                    </w:rPr>
                  </w:rPrChange>
                </w:rPr>
                <w:sym w:font="Wingdings" w:char="F0E0"/>
              </w:r>
              <w:r w:rsidRPr="00791DDA">
                <w:rPr>
                  <w:rFonts w:ascii="Times New Roman" w:hAnsi="Times New Roman" w:cs="Times New Roman"/>
                  <w:color w:val="FF0000"/>
                  <w:rPrChange w:id="43" w:author="Do Ngoc Quynh (FGA.LSI)" w:date="2020-06-02T05:51:00Z">
                    <w:rPr>
                      <w:rFonts w:ascii="Times New Roman" w:hAnsi="Times New Roman" w:cs="Times New Roman"/>
                      <w:color w:val="FF0000"/>
                    </w:rPr>
                  </w:rPrChange>
                </w:rPr>
                <w:t xml:space="preserve"> </w:t>
              </w:r>
            </w:ins>
            <w:proofErr w:type="gramStart"/>
            <w:ins w:id="44" w:author="Do Ngoc Quynh (FGA.LSI)" w:date="2020-06-02T05:50:00Z">
              <w:r w:rsidRPr="00791DDA">
                <w:rPr>
                  <w:rFonts w:ascii="Times New Roman" w:hAnsi="Times New Roman" w:cs="Times New Roman"/>
                  <w:color w:val="FF0000"/>
                  <w:rPrChange w:id="45" w:author="Do Ngoc Quynh (FGA.LSI)" w:date="2020-06-02T05:51:00Z">
                    <w:rPr>
                      <w:rFonts w:ascii="Times New Roman" w:hAnsi="Times New Roman" w:cs="Times New Roman"/>
                    </w:rPr>
                  </w:rPrChange>
                </w:rPr>
                <w:t>Support ?</w:t>
              </w:r>
              <w:proofErr w:type="gramEnd"/>
              <w:r w:rsidRPr="00791DDA">
                <w:rPr>
                  <w:rFonts w:ascii="Times New Roman" w:hAnsi="Times New Roman" w:cs="Times New Roman"/>
                  <w:color w:val="FF0000"/>
                  <w:rPrChange w:id="46" w:author="Do Ngoc Quynh (FGA.LSI)" w:date="2020-06-02T05:51:00Z">
                    <w:rPr>
                      <w:rFonts w:ascii="Times New Roman" w:hAnsi="Times New Roman" w:cs="Times New Roman"/>
                    </w:rPr>
                  </w:rPrChange>
                </w:rPr>
                <w:t xml:space="preserve"> How many entries?</w:t>
              </w:r>
            </w:ins>
          </w:p>
        </w:tc>
      </w:tr>
      <w:tr w:rsidR="00205109" w:rsidRPr="00791DDA" w:rsidTr="00941362">
        <w:trPr>
          <w:ins w:id="47" w:author="Do Ngoc Quynh (FGA.LSI)" w:date="2020-06-02T05:55:00Z"/>
        </w:trPr>
        <w:tc>
          <w:tcPr>
            <w:tcW w:w="4675" w:type="dxa"/>
          </w:tcPr>
          <w:p w:rsidR="00205109" w:rsidRPr="00791DDA" w:rsidRDefault="00205109" w:rsidP="00941362">
            <w:pPr>
              <w:rPr>
                <w:ins w:id="48" w:author="Do Ngoc Quynh (FGA.LSI)" w:date="2020-06-02T05:55:00Z"/>
                <w:rFonts w:ascii="Times New Roman" w:hAnsi="Times New Roman" w:cs="Times New Roman"/>
                <w:color w:val="FF0000"/>
                <w:rPrChange w:id="49" w:author="Do Ngoc Quynh (FGA.LSI)" w:date="2020-06-02T05:51:00Z">
                  <w:rPr>
                    <w:ins w:id="50" w:author="Do Ngoc Quynh (FGA.LSI)" w:date="2020-06-02T05:55:00Z"/>
                    <w:rFonts w:ascii="Times New Roman" w:hAnsi="Times New Roman" w:cs="Times New Roman"/>
                    <w:color w:val="FF0000"/>
                  </w:rPr>
                </w:rPrChange>
              </w:rPr>
            </w:pPr>
            <w:ins w:id="51" w:author="Do Ngoc Quynh (FGA.LSI)" w:date="2020-06-02T05:55:00Z">
              <w:r>
                <w:rPr>
                  <w:rFonts w:ascii="Times New Roman" w:hAnsi="Times New Roman" w:cs="Times New Roman"/>
                  <w:color w:val="FF0000"/>
                </w:rPr>
                <w:t>Interrupt</w:t>
              </w:r>
            </w:ins>
          </w:p>
        </w:tc>
        <w:tc>
          <w:tcPr>
            <w:tcW w:w="4675" w:type="dxa"/>
          </w:tcPr>
          <w:p w:rsidR="00205109" w:rsidRPr="00791DDA" w:rsidRDefault="00175D3E" w:rsidP="00941362">
            <w:pPr>
              <w:rPr>
                <w:ins w:id="52" w:author="Do Ngoc Quynh (FGA.LSI)" w:date="2020-06-02T05:55:00Z"/>
                <w:rFonts w:ascii="Times New Roman" w:hAnsi="Times New Roman" w:cs="Times New Roman"/>
                <w:color w:val="FF0000"/>
                <w:rPrChange w:id="53" w:author="Do Ngoc Quynh (FGA.LSI)" w:date="2020-06-02T05:51:00Z">
                  <w:rPr>
                    <w:ins w:id="54" w:author="Do Ngoc Quynh (FGA.LSI)" w:date="2020-06-02T05:55:00Z"/>
                    <w:rFonts w:ascii="Times New Roman" w:hAnsi="Times New Roman" w:cs="Times New Roman"/>
                    <w:color w:val="FF0000"/>
                  </w:rPr>
                </w:rPrChange>
              </w:rPr>
            </w:pPr>
            <w:ins w:id="55" w:author="Do Ngoc Quynh (FGA.LSI)" w:date="2020-06-02T05:55:00Z">
              <w:r w:rsidRPr="00DC3E2C">
                <w:rPr>
                  <w:rFonts w:ascii="Times New Roman" w:hAnsi="Times New Roman" w:cs="Times New Roman"/>
                  <w:color w:val="FF0000"/>
                </w:rPr>
                <w:sym w:font="Wingdings" w:char="F0E0"/>
              </w:r>
              <w:r>
                <w:rPr>
                  <w:rFonts w:ascii="Times New Roman" w:hAnsi="Times New Roman" w:cs="Times New Roman"/>
                  <w:color w:val="FF0000"/>
                </w:rPr>
                <w:t xml:space="preserve"> Which interrupts are supported?</w:t>
              </w:r>
            </w:ins>
          </w:p>
        </w:tc>
      </w:tr>
      <w:tr w:rsidR="00724D87" w:rsidRPr="00791DDA" w:rsidTr="00941362">
        <w:trPr>
          <w:ins w:id="56" w:author="Do Ngoc Quynh (FGA.LSI)" w:date="2020-06-02T05:55:00Z"/>
        </w:trPr>
        <w:tc>
          <w:tcPr>
            <w:tcW w:w="4675" w:type="dxa"/>
          </w:tcPr>
          <w:p w:rsidR="00724D87" w:rsidRDefault="00724D87" w:rsidP="00941362">
            <w:pPr>
              <w:rPr>
                <w:ins w:id="57" w:author="Do Ngoc Quynh (FGA.LSI)" w:date="2020-06-02T05:55:00Z"/>
                <w:rFonts w:ascii="Times New Roman" w:hAnsi="Times New Roman" w:cs="Times New Roman"/>
                <w:color w:val="FF0000"/>
              </w:rPr>
            </w:pPr>
            <w:ins w:id="58" w:author="Do Ngoc Quynh (FGA.LSI)" w:date="2020-06-02T05:55:00Z">
              <w:r>
                <w:rPr>
                  <w:rFonts w:ascii="Times New Roman" w:hAnsi="Times New Roman" w:cs="Times New Roman"/>
                  <w:color w:val="FF0000"/>
                </w:rPr>
                <w:t>DMA</w:t>
              </w:r>
            </w:ins>
          </w:p>
        </w:tc>
        <w:tc>
          <w:tcPr>
            <w:tcW w:w="4675" w:type="dxa"/>
          </w:tcPr>
          <w:p w:rsidR="00724D87" w:rsidRPr="00DC3E2C" w:rsidRDefault="003326A2" w:rsidP="00941362">
            <w:pPr>
              <w:rPr>
                <w:ins w:id="59" w:author="Do Ngoc Quynh (FGA.LSI)" w:date="2020-06-02T05:55:00Z"/>
                <w:rFonts w:ascii="Times New Roman" w:hAnsi="Times New Roman" w:cs="Times New Roman"/>
                <w:color w:val="FF0000"/>
              </w:rPr>
            </w:pPr>
            <w:ins w:id="60" w:author="Do Ngoc Quynh (FGA.LSI)" w:date="2020-06-02T05:56:00Z">
              <w:r w:rsidRPr="00DC3E2C">
                <w:rPr>
                  <w:rFonts w:ascii="Times New Roman" w:hAnsi="Times New Roman" w:cs="Times New Roman"/>
                  <w:color w:val="FF0000"/>
                </w:rPr>
                <w:sym w:font="Wingdings" w:char="F0E0"/>
              </w:r>
              <w:r>
                <w:rPr>
                  <w:rFonts w:ascii="Times New Roman" w:hAnsi="Times New Roman" w:cs="Times New Roman"/>
                  <w:color w:val="FF0000"/>
                </w:rPr>
                <w:t xml:space="preserve"> </w:t>
              </w:r>
            </w:ins>
            <w:ins w:id="61" w:author="Do Ngoc Quynh (FGA.LSI)" w:date="2020-06-02T05:55:00Z">
              <w:r w:rsidR="00724D87">
                <w:rPr>
                  <w:rFonts w:ascii="Times New Roman" w:hAnsi="Times New Roman" w:cs="Times New Roman"/>
                  <w:color w:val="FF0000"/>
                </w:rPr>
                <w:t>Support: Yes/No??</w:t>
              </w:r>
            </w:ins>
          </w:p>
        </w:tc>
      </w:tr>
      <w:tr w:rsidR="00310994" w:rsidTr="00205109">
        <w:tblPrEx>
          <w:tblW w:w="0" w:type="auto"/>
          <w:tblPrExChange w:id="62" w:author="Do Ngoc Quynh (FGA.LSI)" w:date="2020-06-02T05:55:00Z">
            <w:tblPrEx>
              <w:tblW w:w="0" w:type="auto"/>
            </w:tblPrEx>
          </w:tblPrExChange>
        </w:tblPrEx>
        <w:trPr>
          <w:trHeight w:val="278"/>
        </w:trPr>
        <w:tc>
          <w:tcPr>
            <w:tcW w:w="4675" w:type="dxa"/>
            <w:tcPrChange w:id="63" w:author="Do Ngoc Quynh (FGA.LSI)" w:date="2020-06-02T05:55:00Z">
              <w:tcPr>
                <w:tcW w:w="4675" w:type="dxa"/>
              </w:tcPr>
            </w:tcPrChange>
          </w:tcPr>
          <w:p w:rsidR="00310994" w:rsidRDefault="00310994" w:rsidP="00310994">
            <w:pPr>
              <w:rPr>
                <w:rFonts w:ascii="Times New Roman" w:hAnsi="Times New Roman" w:cs="Times New Roman"/>
              </w:rPr>
            </w:pPr>
            <w:r>
              <w:rPr>
                <w:rFonts w:ascii="Times New Roman" w:hAnsi="Times New Roman" w:cs="Times New Roman"/>
              </w:rPr>
              <w:t>User Application</w:t>
            </w:r>
          </w:p>
        </w:tc>
        <w:tc>
          <w:tcPr>
            <w:tcW w:w="4675" w:type="dxa"/>
            <w:tcPrChange w:id="64" w:author="Do Ngoc Quynh (FGA.LSI)" w:date="2020-06-02T05:55:00Z">
              <w:tcPr>
                <w:tcW w:w="4675" w:type="dxa"/>
              </w:tcPr>
            </w:tcPrChange>
          </w:tcPr>
          <w:p w:rsidR="00310994" w:rsidRDefault="00310994" w:rsidP="00310994">
            <w:pPr>
              <w:rPr>
                <w:rFonts w:ascii="Times New Roman" w:hAnsi="Times New Roman" w:cs="Times New Roman"/>
              </w:rPr>
            </w:pPr>
            <w:r>
              <w:rPr>
                <w:rFonts w:ascii="Times New Roman" w:hAnsi="Times New Roman" w:cs="Times New Roman"/>
              </w:rPr>
              <w:t>DAC</w:t>
            </w:r>
          </w:p>
          <w:p w:rsidR="00310994" w:rsidRDefault="00310994" w:rsidP="00310994">
            <w:pPr>
              <w:rPr>
                <w:rFonts w:ascii="Times New Roman" w:hAnsi="Times New Roman" w:cs="Times New Roman"/>
              </w:rPr>
            </w:pPr>
            <w:r>
              <w:rPr>
                <w:rFonts w:ascii="Times New Roman" w:hAnsi="Times New Roman" w:cs="Times New Roman"/>
              </w:rPr>
              <w:t>ADC</w:t>
            </w:r>
          </w:p>
          <w:p w:rsidR="00310994" w:rsidRDefault="00310994" w:rsidP="00310994">
            <w:pPr>
              <w:rPr>
                <w:rFonts w:ascii="Times New Roman" w:hAnsi="Times New Roman" w:cs="Times New Roman"/>
              </w:rPr>
            </w:pPr>
            <w:proofErr w:type="spellStart"/>
            <w:r>
              <w:rPr>
                <w:rFonts w:ascii="Times New Roman" w:hAnsi="Times New Roman" w:cs="Times New Roman"/>
              </w:rPr>
              <w:t>Temprature</w:t>
            </w:r>
            <w:proofErr w:type="spellEnd"/>
          </w:p>
        </w:tc>
      </w:tr>
    </w:tbl>
    <w:p w:rsidR="00941362" w:rsidRPr="00941362" w:rsidRDefault="00941362" w:rsidP="00941362">
      <w:pPr>
        <w:rPr>
          <w:rFonts w:ascii="Times New Roman" w:hAnsi="Times New Roman" w:cs="Times New Roman"/>
        </w:rPr>
      </w:pPr>
      <w:r w:rsidRPr="00941362">
        <w:rPr>
          <w:rFonts w:ascii="Times New Roman" w:hAnsi="Times New Roman" w:cs="Times New Roman"/>
        </w:rPr>
        <w:tab/>
      </w:r>
    </w:p>
    <w:p w:rsidR="00941362" w:rsidRPr="004D2D95" w:rsidRDefault="001E6105" w:rsidP="006C05A6">
      <w:pPr>
        <w:rPr>
          <w:rFonts w:ascii="Times New Roman" w:hAnsi="Times New Roman" w:cs="Times New Roman"/>
        </w:rPr>
      </w:pPr>
      <w:r>
        <w:rPr>
          <w:noProof/>
        </w:rPr>
        <w:drawing>
          <wp:inline distT="0" distB="0" distL="0" distR="0" wp14:anchorId="090DB11D" wp14:editId="36525F4C">
            <wp:extent cx="5943600" cy="2531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31745"/>
                    </a:xfrm>
                    <a:prstGeom prst="rect">
                      <a:avLst/>
                    </a:prstGeom>
                  </pic:spPr>
                </pic:pic>
              </a:graphicData>
            </a:graphic>
          </wp:inline>
        </w:drawing>
      </w:r>
    </w:p>
    <w:sectPr w:rsidR="00941362" w:rsidRPr="004D2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2AD"/>
    <w:multiLevelType w:val="multilevel"/>
    <w:tmpl w:val="2CECB948"/>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 Ngoc Quynh (FGA.LSI)">
    <w15:presenceInfo w15:providerId="AD" w15:userId="S-1-5-21-1078879581-106171156-1039276024-15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95"/>
    <w:rsid w:val="00054D2B"/>
    <w:rsid w:val="00062C52"/>
    <w:rsid w:val="00064D6B"/>
    <w:rsid w:val="000C242C"/>
    <w:rsid w:val="000C6EB8"/>
    <w:rsid w:val="00125570"/>
    <w:rsid w:val="00175D3E"/>
    <w:rsid w:val="001D28C6"/>
    <w:rsid w:val="001E6105"/>
    <w:rsid w:val="00205109"/>
    <w:rsid w:val="002677F5"/>
    <w:rsid w:val="002B4488"/>
    <w:rsid w:val="00310994"/>
    <w:rsid w:val="003326A2"/>
    <w:rsid w:val="00333203"/>
    <w:rsid w:val="003D34B2"/>
    <w:rsid w:val="00411DA0"/>
    <w:rsid w:val="004C31E6"/>
    <w:rsid w:val="004D2D95"/>
    <w:rsid w:val="00634EBE"/>
    <w:rsid w:val="0064135C"/>
    <w:rsid w:val="006955F9"/>
    <w:rsid w:val="006C05A6"/>
    <w:rsid w:val="006F4EE3"/>
    <w:rsid w:val="006F711A"/>
    <w:rsid w:val="00724D87"/>
    <w:rsid w:val="00734E29"/>
    <w:rsid w:val="00791DDA"/>
    <w:rsid w:val="00941362"/>
    <w:rsid w:val="009623A0"/>
    <w:rsid w:val="00C671C2"/>
    <w:rsid w:val="00CF3147"/>
    <w:rsid w:val="00E6305A"/>
    <w:rsid w:val="00EC1429"/>
    <w:rsid w:val="00FB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15E3"/>
  <w15:chartTrackingRefBased/>
  <w15:docId w15:val="{CAC4AD94-8DAB-417E-8D66-8DD5E36B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147"/>
    <w:pPr>
      <w:keepNext/>
      <w:keepLines/>
      <w:numPr>
        <w:numId w:val="1"/>
      </w:numPr>
      <w:spacing w:before="240" w:after="0"/>
      <w:outlineLvl w:val="0"/>
      <w:pPrChange w:id="0" w:author="Do Ngoc Quynh (FGA.LSI)" w:date="2020-06-02T05:56:00Z">
        <w:pPr>
          <w:keepNext/>
          <w:keepLines/>
          <w:numPr>
            <w:numId w:val="1"/>
          </w:numPr>
          <w:spacing w:before="240" w:line="259" w:lineRule="auto"/>
          <w:ind w:left="432" w:hanging="432"/>
          <w:outlineLvl w:val="0"/>
        </w:pPr>
      </w:pPrChange>
    </w:pPr>
    <w:rPr>
      <w:rFonts w:ascii="Times New Roman" w:eastAsiaTheme="majorEastAsia" w:hAnsi="Times New Roman" w:cstheme="majorBidi"/>
      <w:b/>
      <w:color w:val="2E74B5" w:themeColor="accent1" w:themeShade="BF"/>
      <w:sz w:val="32"/>
      <w:szCs w:val="32"/>
      <w:rPrChange w:id="0" w:author="Do Ngoc Quynh (FGA.LSI)" w:date="2020-06-02T05:56:00Z">
        <w:rPr>
          <w:rFonts w:asciiTheme="majorHAnsi" w:eastAsiaTheme="majorEastAsia" w:hAnsiTheme="majorHAnsi" w:cstheme="majorBidi"/>
          <w:color w:val="2E74B5" w:themeColor="accent1" w:themeShade="BF"/>
          <w:sz w:val="32"/>
          <w:szCs w:val="32"/>
          <w:lang w:val="en-US" w:eastAsia="en-US" w:bidi="ar-SA"/>
        </w:rPr>
      </w:rPrChange>
    </w:rPr>
  </w:style>
  <w:style w:type="paragraph" w:styleId="Heading2">
    <w:name w:val="heading 2"/>
    <w:basedOn w:val="Normal"/>
    <w:link w:val="Heading2Char"/>
    <w:uiPriority w:val="9"/>
    <w:qFormat/>
    <w:rsid w:val="00064D6B"/>
    <w:pPr>
      <w:numPr>
        <w:ilvl w:val="1"/>
        <w:numId w:val="1"/>
      </w:num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semiHidden/>
    <w:unhideWhenUsed/>
    <w:qFormat/>
    <w:rsid w:val="009623A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6EB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6EB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6EB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6EB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6E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6E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2D95"/>
    <w:rPr>
      <w:color w:val="0000FF"/>
      <w:u w:val="single"/>
    </w:rPr>
  </w:style>
  <w:style w:type="table" w:styleId="TableGrid">
    <w:name w:val="Table Grid"/>
    <w:basedOn w:val="TableNormal"/>
    <w:uiPriority w:val="39"/>
    <w:rsid w:val="006C0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4D6B"/>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3D34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28C6"/>
    <w:rPr>
      <w:i/>
      <w:iCs/>
    </w:rPr>
  </w:style>
  <w:style w:type="character" w:styleId="Strong">
    <w:name w:val="Strong"/>
    <w:basedOn w:val="DefaultParagraphFont"/>
    <w:uiPriority w:val="22"/>
    <w:qFormat/>
    <w:rsid w:val="001D28C6"/>
    <w:rPr>
      <w:b/>
      <w:bCs/>
    </w:rPr>
  </w:style>
  <w:style w:type="character" w:customStyle="1" w:styleId="Heading3Char">
    <w:name w:val="Heading 3 Char"/>
    <w:basedOn w:val="DefaultParagraphFont"/>
    <w:link w:val="Heading3"/>
    <w:uiPriority w:val="9"/>
    <w:semiHidden/>
    <w:rsid w:val="009623A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F3147"/>
    <w:rPr>
      <w:rFonts w:ascii="Times New Roman" w:eastAsiaTheme="majorEastAsia" w:hAnsi="Times New Roman" w:cstheme="majorBidi"/>
      <w:b/>
      <w:color w:val="2E74B5" w:themeColor="accent1" w:themeShade="BF"/>
      <w:sz w:val="32"/>
      <w:szCs w:val="32"/>
    </w:rPr>
  </w:style>
  <w:style w:type="paragraph" w:styleId="ListParagraph">
    <w:name w:val="List Paragraph"/>
    <w:basedOn w:val="Normal"/>
    <w:uiPriority w:val="34"/>
    <w:qFormat/>
    <w:rsid w:val="00734E29"/>
    <w:pPr>
      <w:ind w:left="720"/>
      <w:contextualSpacing/>
    </w:pPr>
  </w:style>
  <w:style w:type="character" w:customStyle="1" w:styleId="Heading4Char">
    <w:name w:val="Heading 4 Char"/>
    <w:basedOn w:val="DefaultParagraphFont"/>
    <w:link w:val="Heading4"/>
    <w:uiPriority w:val="9"/>
    <w:semiHidden/>
    <w:rsid w:val="000C6EB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6EB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6EB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6EB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6E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6EB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5885">
      <w:bodyDiv w:val="1"/>
      <w:marLeft w:val="0"/>
      <w:marRight w:val="0"/>
      <w:marTop w:val="0"/>
      <w:marBottom w:val="0"/>
      <w:divBdr>
        <w:top w:val="none" w:sz="0" w:space="0" w:color="auto"/>
        <w:left w:val="none" w:sz="0" w:space="0" w:color="auto"/>
        <w:bottom w:val="none" w:sz="0" w:space="0" w:color="auto"/>
        <w:right w:val="none" w:sz="0" w:space="0" w:color="auto"/>
      </w:divBdr>
    </w:div>
    <w:div w:id="114102250">
      <w:bodyDiv w:val="1"/>
      <w:marLeft w:val="0"/>
      <w:marRight w:val="0"/>
      <w:marTop w:val="0"/>
      <w:marBottom w:val="0"/>
      <w:divBdr>
        <w:top w:val="none" w:sz="0" w:space="0" w:color="auto"/>
        <w:left w:val="none" w:sz="0" w:space="0" w:color="auto"/>
        <w:bottom w:val="none" w:sz="0" w:space="0" w:color="auto"/>
        <w:right w:val="none" w:sz="0" w:space="0" w:color="auto"/>
      </w:divBdr>
    </w:div>
    <w:div w:id="286278168">
      <w:bodyDiv w:val="1"/>
      <w:marLeft w:val="0"/>
      <w:marRight w:val="0"/>
      <w:marTop w:val="0"/>
      <w:marBottom w:val="0"/>
      <w:divBdr>
        <w:top w:val="none" w:sz="0" w:space="0" w:color="auto"/>
        <w:left w:val="none" w:sz="0" w:space="0" w:color="auto"/>
        <w:bottom w:val="none" w:sz="0" w:space="0" w:color="auto"/>
        <w:right w:val="none" w:sz="0" w:space="0" w:color="auto"/>
      </w:divBdr>
    </w:div>
    <w:div w:id="496849073">
      <w:bodyDiv w:val="1"/>
      <w:marLeft w:val="0"/>
      <w:marRight w:val="0"/>
      <w:marTop w:val="0"/>
      <w:marBottom w:val="0"/>
      <w:divBdr>
        <w:top w:val="none" w:sz="0" w:space="0" w:color="auto"/>
        <w:left w:val="none" w:sz="0" w:space="0" w:color="auto"/>
        <w:bottom w:val="none" w:sz="0" w:space="0" w:color="auto"/>
        <w:right w:val="none" w:sz="0" w:space="0" w:color="auto"/>
      </w:divBdr>
    </w:div>
    <w:div w:id="1399937464">
      <w:bodyDiv w:val="1"/>
      <w:marLeft w:val="0"/>
      <w:marRight w:val="0"/>
      <w:marTop w:val="0"/>
      <w:marBottom w:val="0"/>
      <w:divBdr>
        <w:top w:val="none" w:sz="0" w:space="0" w:color="auto"/>
        <w:left w:val="none" w:sz="0" w:space="0" w:color="auto"/>
        <w:bottom w:val="none" w:sz="0" w:space="0" w:color="auto"/>
        <w:right w:val="none" w:sz="0" w:space="0" w:color="auto"/>
      </w:divBdr>
    </w:div>
    <w:div w:id="1875192269">
      <w:bodyDiv w:val="1"/>
      <w:marLeft w:val="0"/>
      <w:marRight w:val="0"/>
      <w:marTop w:val="0"/>
      <w:marBottom w:val="0"/>
      <w:divBdr>
        <w:top w:val="none" w:sz="0" w:space="0" w:color="auto"/>
        <w:left w:val="none" w:sz="0" w:space="0" w:color="auto"/>
        <w:bottom w:val="none" w:sz="0" w:space="0" w:color="auto"/>
        <w:right w:val="none" w:sz="0" w:space="0" w:color="auto"/>
      </w:divBdr>
    </w:div>
    <w:div w:id="203784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6CE8E-DB09-4D16-8762-3220B0ED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Do Ngoc Quynh (FGA.LSI)</cp:lastModifiedBy>
  <cp:revision>26</cp:revision>
  <dcterms:created xsi:type="dcterms:W3CDTF">2020-04-26T05:53:00Z</dcterms:created>
  <dcterms:modified xsi:type="dcterms:W3CDTF">2020-06-01T22:57:00Z</dcterms:modified>
</cp:coreProperties>
</file>